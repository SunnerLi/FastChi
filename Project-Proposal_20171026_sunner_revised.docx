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7A8" w:rsidRPr="00EC2E4F" w:rsidRDefault="009E67A8" w:rsidP="009E67A8">
      <w:pPr>
        <w:jc w:val="center"/>
        <w:rPr>
          <w:rFonts w:ascii="Times New Roman" w:hAnsi="Times New Roman" w:cs="Times New Roman"/>
          <w:sz w:val="40"/>
          <w:szCs w:val="40"/>
        </w:rPr>
      </w:pPr>
      <w:proofErr w:type="spellStart"/>
      <w:r w:rsidRPr="00EC2E4F">
        <w:rPr>
          <w:rFonts w:ascii="Times New Roman" w:hAnsi="Times New Roman" w:cs="Times New Roman" w:hint="eastAsia"/>
          <w:sz w:val="40"/>
          <w:szCs w:val="40"/>
        </w:rPr>
        <w:t>FastChi</w:t>
      </w:r>
      <w:proofErr w:type="spellEnd"/>
      <w:r w:rsidRPr="00EC2E4F">
        <w:rPr>
          <w:rFonts w:ascii="Times New Roman" w:hAnsi="Times New Roman" w:cs="Times New Roman" w:hint="eastAsia"/>
          <w:sz w:val="40"/>
          <w:szCs w:val="40"/>
        </w:rPr>
        <w:t xml:space="preserve">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 xml:space="preserve">Parallelized Fast Style Transfer toward </w:t>
      </w:r>
      <w:proofErr w:type="spellStart"/>
      <w:r w:rsidRPr="00EC2E4F">
        <w:rPr>
          <w:rFonts w:ascii="Times New Roman" w:hAnsi="Times New Roman" w:cs="Times New Roman"/>
          <w:sz w:val="40"/>
          <w:szCs w:val="40"/>
        </w:rPr>
        <w:t>Chi-chi</w:t>
      </w:r>
      <w:proofErr w:type="spellEnd"/>
      <w:r w:rsidRPr="00EC2E4F">
        <w:rPr>
          <w:rFonts w:ascii="Times New Roman" w:hAnsi="Times New Roman" w:cs="Times New Roman"/>
          <w:sz w:val="40"/>
          <w:szCs w:val="40"/>
        </w:rPr>
        <w:t xml:space="preserve"> video</w:t>
      </w:r>
    </w:p>
    <w:p w:rsidR="009E67A8" w:rsidRPr="00EC2E4F" w:rsidRDefault="009E67A8" w:rsidP="009E67A8">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eter Chuang</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Sunner</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Li</w:t>
      </w:r>
    </w:p>
    <w:p w:rsidR="009E67A8" w:rsidRPr="007462AC" w:rsidRDefault="009E67A8" w:rsidP="00D56CF5">
      <w:pPr>
        <w:pStyle w:val="a3"/>
        <w:numPr>
          <w:ilvl w:val="0"/>
          <w:numId w:val="2"/>
        </w:numPr>
        <w:spacing w:beforeLines="50" w:before="180" w:line="360" w:lineRule="auto"/>
        <w:ind w:leftChars="0" w:left="482" w:hanging="482"/>
        <w:rPr>
          <w:rFonts w:ascii="Times New Roman" w:hAnsi="Times New Roman" w:cs="Times New Roman"/>
          <w:b/>
          <w:sz w:val="28"/>
          <w:szCs w:val="28"/>
        </w:rPr>
        <w:pPrChange w:id="0" w:author="sunner" w:date="2017-10-26T15:43:00Z">
          <w:pPr>
            <w:pStyle w:val="a3"/>
            <w:numPr>
              <w:numId w:val="2"/>
            </w:numPr>
            <w:spacing w:line="360" w:lineRule="auto"/>
            <w:ind w:leftChars="0" w:hanging="480"/>
          </w:pPr>
        </w:pPrChange>
      </w:pPr>
      <w:r w:rsidRPr="007462AC">
        <w:rPr>
          <w:rFonts w:ascii="Times New Roman" w:hAnsi="Times New Roman" w:cs="Times New Roman" w:hint="eastAsia"/>
          <w:b/>
          <w:sz w:val="28"/>
          <w:szCs w:val="28"/>
        </w:rPr>
        <w:t>Introduction</w:t>
      </w:r>
      <w:r w:rsidRPr="007462AC">
        <w:rPr>
          <w:rFonts w:ascii="Times New Roman" w:hAnsi="Times New Roman" w:cs="Times New Roman"/>
          <w:b/>
          <w:sz w:val="28"/>
          <w:szCs w:val="28"/>
        </w:rPr>
        <w:t xml:space="preserve"> and Motivation</w:t>
      </w:r>
    </w:p>
    <w:p w:rsidR="00B2650D" w:rsidRDefault="009E67A8" w:rsidP="009E67A8">
      <w:pPr>
        <w:pStyle w:val="a3"/>
        <w:spacing w:line="360" w:lineRule="auto"/>
        <w:ind w:leftChars="0" w:left="0" w:firstLineChars="200" w:firstLine="480"/>
        <w:jc w:val="both"/>
        <w:rPr>
          <w:rFonts w:ascii="Times New Roman" w:hAnsi="Times New Roman" w:cs="Times New Roman"/>
          <w:szCs w:val="24"/>
        </w:rPr>
      </w:pPr>
      <w:r w:rsidRPr="002B33B0">
        <w:rPr>
          <w:rFonts w:ascii="Times New Roman" w:hAnsi="Times New Roman" w:cs="Times New Roman"/>
          <w:szCs w:val="24"/>
        </w:rPr>
        <w:t xml:space="preserve">The </w:t>
      </w:r>
      <w:r>
        <w:rPr>
          <w:rFonts w:ascii="Times New Roman" w:hAnsi="Times New Roman" w:cs="Times New Roman"/>
          <w:szCs w:val="24"/>
        </w:rPr>
        <w:t xml:space="preserve">style transfer is a very popular problem in recent year. </w:t>
      </w:r>
      <w:r w:rsidR="00B2650D">
        <w:rPr>
          <w:rFonts w:ascii="Times New Roman" w:hAnsi="Times New Roman" w:cs="Times New Roman"/>
          <w:szCs w:val="24"/>
        </w:rPr>
        <w:t>Moreover, there’re some application</w:t>
      </w:r>
      <w:r w:rsidR="00C045F5">
        <w:rPr>
          <w:rFonts w:ascii="Times New Roman" w:hAnsi="Times New Roman" w:cs="Times New Roman"/>
          <w:szCs w:val="24"/>
        </w:rPr>
        <w:t>s</w:t>
      </w:r>
      <w:r w:rsidR="00B2650D">
        <w:rPr>
          <w:rFonts w:ascii="Times New Roman" w:hAnsi="Times New Roman" w:cs="Times New Roman"/>
          <w:szCs w:val="24"/>
        </w:rPr>
        <w:t xml:space="preserve"> which use such kind of transferring into their product. Prisma is an </w:t>
      </w:r>
      <w:r w:rsidR="00C045F5">
        <w:rPr>
          <w:rFonts w:ascii="Times New Roman" w:hAnsi="Times New Roman" w:cs="Times New Roman"/>
          <w:szCs w:val="24"/>
        </w:rPr>
        <w:t xml:space="preserve">interesting </w:t>
      </w:r>
      <w:r w:rsidR="00B2650D">
        <w:rPr>
          <w:rFonts w:ascii="Times New Roman" w:hAnsi="Times New Roman" w:cs="Times New Roman"/>
          <w:szCs w:val="24"/>
        </w:rPr>
        <w:t xml:space="preserve">example. The function of the application can do the style transferring toward any input image given by user with different style. By the effect of the application, it can let us to experience the daily life with different mood. </w:t>
      </w:r>
    </w:p>
    <w:p w:rsidR="00C045F5" w:rsidRDefault="009E67A8" w:rsidP="009E67A8">
      <w:pPr>
        <w:pStyle w:val="a3"/>
        <w:spacing w:line="360" w:lineRule="auto"/>
        <w:ind w:leftChars="0" w:left="0" w:firstLineChars="200" w:firstLine="480"/>
        <w:jc w:val="both"/>
        <w:rPr>
          <w:rFonts w:ascii="Times New Roman" w:hAnsi="Times New Roman" w:cs="Times New Roman"/>
          <w:szCs w:val="24"/>
        </w:rPr>
      </w:pPr>
      <w:r>
        <w:rPr>
          <w:rFonts w:ascii="Times New Roman" w:hAnsi="Times New Roman" w:cs="Times New Roman" w:hint="eastAsia"/>
          <w:szCs w:val="24"/>
        </w:rPr>
        <w:t xml:space="preserve">However, the speed and </w:t>
      </w:r>
      <w:r>
        <w:rPr>
          <w:rFonts w:ascii="Times New Roman" w:hAnsi="Times New Roman" w:cs="Times New Roman"/>
          <w:szCs w:val="24"/>
        </w:rPr>
        <w:t xml:space="preserve">performance are important issues that should be conquered. </w:t>
      </w:r>
      <w:r w:rsidR="00B2650D">
        <w:rPr>
          <w:rFonts w:ascii="Times New Roman" w:hAnsi="Times New Roman" w:cs="Times New Roman"/>
          <w:szCs w:val="24"/>
        </w:rPr>
        <w:t xml:space="preserve">In Prisma, the smart phone should spend amount of time to transfer the image. </w:t>
      </w:r>
      <w:r w:rsidR="00C045F5">
        <w:rPr>
          <w:rFonts w:ascii="Times New Roman" w:hAnsi="Times New Roman" w:cs="Times New Roman"/>
          <w:szCs w:val="24"/>
        </w:rPr>
        <w:t xml:space="preserve">Moreover, the same shortage can be seen in the situation to transfer the style toward the whole film. Rather than dealing with single image, the program should spend more time to complete the task for the video. </w:t>
      </w:r>
    </w:p>
    <w:p w:rsidR="009E67A8" w:rsidRPr="002B33B0" w:rsidRDefault="00B2650D" w:rsidP="009E67A8">
      <w:pPr>
        <w:pStyle w:val="a3"/>
        <w:spacing w:line="360" w:lineRule="auto"/>
        <w:ind w:leftChars="0" w:left="0" w:firstLineChars="200" w:firstLine="480"/>
        <w:jc w:val="both"/>
        <w:rPr>
          <w:rFonts w:ascii="Times New Roman" w:hAnsi="Times New Roman" w:cs="Times New Roman"/>
          <w:szCs w:val="24"/>
        </w:rPr>
      </w:pP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accelerate the style transferring procedure, w</w:t>
      </w:r>
      <w:r w:rsidR="009E67A8">
        <w:rPr>
          <w:rFonts w:ascii="Times New Roman" w:hAnsi="Times New Roman" w:cs="Times New Roman"/>
          <w:szCs w:val="24"/>
        </w:rPr>
        <w:t xml:space="preserve">e purpose the parallel structure toward this task, and speed up the procedure of transforming. The network will split the video as two parts, and use two GPU to transform the style to the content image in parallelism. </w:t>
      </w:r>
      <w:r>
        <w:rPr>
          <w:rFonts w:ascii="Times New Roman" w:hAnsi="Times New Roman" w:cs="Times New Roman"/>
          <w:szCs w:val="24"/>
        </w:rPr>
        <w:t xml:space="preserve">For our expectation, the video which contains </w:t>
      </w:r>
      <w:proofErr w:type="spellStart"/>
      <w:r>
        <w:rPr>
          <w:rFonts w:ascii="Times New Roman" w:hAnsi="Times New Roman" w:cs="Times New Roman"/>
          <w:szCs w:val="24"/>
        </w:rPr>
        <w:t>chi-chi</w:t>
      </w:r>
      <w:proofErr w:type="spellEnd"/>
      <w:r>
        <w:rPr>
          <w:rFonts w:ascii="Times New Roman" w:hAnsi="Times New Roman" w:cs="Times New Roman"/>
          <w:szCs w:val="24"/>
        </w:rPr>
        <w:t xml:space="preserve"> (</w:t>
      </w:r>
      <w:proofErr w:type="spellStart"/>
      <w:r w:rsidRPr="00B2650D">
        <w:rPr>
          <w:rFonts w:ascii="Times New Roman" w:hAnsi="Times New Roman" w:cs="Times New Roman"/>
          <w:szCs w:val="24"/>
        </w:rPr>
        <w:t>shiba-lnu</w:t>
      </w:r>
      <w:proofErr w:type="spellEnd"/>
      <w:r>
        <w:rPr>
          <w:rFonts w:ascii="Times New Roman" w:hAnsi="Times New Roman" w:cs="Times New Roman"/>
          <w:szCs w:val="24"/>
        </w:rPr>
        <w:t xml:space="preserve"> do</w:t>
      </w:r>
      <w:r w:rsidR="00355878">
        <w:rPr>
          <w:rFonts w:ascii="Times New Roman" w:hAnsi="Times New Roman" w:cs="Times New Roman"/>
          <w:szCs w:val="24"/>
        </w:rPr>
        <w:t>g</w:t>
      </w:r>
      <w:r>
        <w:rPr>
          <w:rFonts w:ascii="Times New Roman" w:hAnsi="Times New Roman" w:cs="Times New Roman"/>
          <w:szCs w:val="24"/>
        </w:rPr>
        <w:t>)</w:t>
      </w:r>
      <w:r w:rsidR="00355878">
        <w:rPr>
          <w:rFonts w:ascii="Times New Roman" w:hAnsi="Times New Roman" w:cs="Times New Roman"/>
          <w:szCs w:val="24"/>
        </w:rPr>
        <w:t xml:space="preserve"> will be transferred in very quick speed. Moreover, the changing can make user be more pleasure and enjoy the daily life. </w:t>
      </w:r>
    </w:p>
    <w:p w:rsidR="009E67A8"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b/>
          <w:sz w:val="28"/>
          <w:szCs w:val="28"/>
        </w:rPr>
        <w:t>Related work</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hint="eastAsia"/>
          <w:szCs w:val="24"/>
        </w:rPr>
        <w:t xml:space="preserve">About the question of the </w:t>
      </w:r>
      <w:r w:rsidRPr="00BE0622">
        <w:rPr>
          <w:rFonts w:ascii="Times New Roman" w:hAnsi="Times New Roman" w:cs="Times New Roman"/>
          <w:szCs w:val="24"/>
        </w:rPr>
        <w:t>artificial</w:t>
      </w:r>
      <w:r w:rsidRPr="00BE0622">
        <w:rPr>
          <w:rFonts w:ascii="Times New Roman" w:hAnsi="Times New Roman" w:cs="Times New Roman" w:hint="eastAsia"/>
          <w:szCs w:val="24"/>
        </w:rPr>
        <w:t xml:space="preserve"> </w:t>
      </w:r>
      <w:r w:rsidRPr="00BE0622">
        <w:rPr>
          <w:rFonts w:ascii="Times New Roman" w:hAnsi="Times New Roman" w:cs="Times New Roman"/>
          <w:szCs w:val="24"/>
        </w:rPr>
        <w:t xml:space="preserve">style transfer, </w:t>
      </w:r>
      <w:proofErr w:type="spellStart"/>
      <w:r w:rsidRPr="00BE0622">
        <w:rPr>
          <w:rFonts w:ascii="Times New Roman" w:hAnsi="Times New Roman" w:cs="Times New Roman"/>
          <w:szCs w:val="24"/>
        </w:rPr>
        <w:t>Gatys</w:t>
      </w:r>
      <w:proofErr w:type="spellEnd"/>
      <w:r w:rsidRPr="00BE0622">
        <w:rPr>
          <w:rFonts w:ascii="Times New Roman" w:hAnsi="Times New Roman" w:cs="Times New Roman"/>
          <w:szCs w:val="24"/>
        </w:rPr>
        <w:t xml:space="preserve"> et al. [1] adopt the deep </w:t>
      </w:r>
      <w:r w:rsidR="00055A83" w:rsidRPr="00BE0622">
        <w:rPr>
          <w:rFonts w:ascii="Times New Roman" w:hAnsi="Times New Roman" w:cs="Times New Roman"/>
          <w:szCs w:val="24"/>
        </w:rPr>
        <w:t>neural</w:t>
      </w:r>
      <w:r w:rsidRPr="00BE0622">
        <w:rPr>
          <w:rFonts w:ascii="Times New Roman" w:hAnsi="Times New Roman" w:cs="Times New Roman"/>
          <w:szCs w:val="24"/>
        </w:rPr>
        <w:t xml:space="preserve"> network to achieve the great performance, and it’s the first implementation to use convolution network to complete the task. However, the speed is the bottleneck. Ulyanov el al. [2] raised another creative idea which called instance normalization to </w:t>
      </w:r>
      <w:r w:rsidRPr="00BE0622">
        <w:rPr>
          <w:rFonts w:ascii="Times New Roman" w:hAnsi="Times New Roman" w:cs="Times New Roman"/>
          <w:szCs w:val="24"/>
        </w:rPr>
        <w:lastRenderedPageBreak/>
        <w:t xml:space="preserve">accelerate the whole transforming process. Moreover, the instance normalization can also reduce the correlation between batch training images. </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szCs w:val="24"/>
        </w:rPr>
        <w:t xml:space="preserve">It’s another critical problem to design the appropriate loss function. In the previous work [1], the authors usually used pixel-to-pixel error to compute the loss. However, this method of loss computing didn’t consider the spatial variance. For example, if the result which is generated by deep network shifts a little toward the structure of origin image, the value of loss computation becomes very large which isn’t reasonable. To solve the correlative problem, Johnson et al. [3] purposed the combination of perceptual loss with usual forward network. The network would use feature map in higher-level to compute the loss value rather than using output of the network directly, and the designment can make the network preserve the capability which dealing with the situation of spatial difference. </w:t>
      </w:r>
    </w:p>
    <w:p w:rsidR="00BE0622" w:rsidRPr="00BE0622" w:rsidRDefault="00BE0622" w:rsidP="00BE0622">
      <w:pPr>
        <w:spacing w:line="360" w:lineRule="auto"/>
        <w:ind w:firstLine="480"/>
        <w:jc w:val="both"/>
        <w:rPr>
          <w:rFonts w:ascii="Times New Roman" w:hAnsi="Times New Roman" w:cs="Times New Roman"/>
          <w:b/>
          <w:sz w:val="28"/>
          <w:szCs w:val="28"/>
        </w:rPr>
      </w:pPr>
      <w:r w:rsidRPr="00BE0622">
        <w:rPr>
          <w:rFonts w:ascii="Times New Roman" w:hAnsi="Times New Roman" w:cs="Times New Roman"/>
          <w:szCs w:val="24"/>
        </w:rPr>
        <w:t xml:space="preserve">In this work, how to transfer the style to the content image with more high speed is the problem we should consider. We purpose the implementation that uses parallel mechanism to accelerate this procedure. </w:t>
      </w:r>
    </w:p>
    <w:p w:rsidR="00BE0622" w:rsidRDefault="00380564"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8240" behindDoc="1" locked="0" layoutInCell="1" allowOverlap="1" wp14:anchorId="7CC57021" wp14:editId="3D6BA8A3">
            <wp:simplePos x="0" y="0"/>
            <wp:positionH relativeFrom="margin">
              <wp:posOffset>-744220</wp:posOffset>
            </wp:positionH>
            <wp:positionV relativeFrom="paragraph">
              <wp:posOffset>333375</wp:posOffset>
            </wp:positionV>
            <wp:extent cx="6756400" cy="3800475"/>
            <wp:effectExtent l="0" t="0" r="6350" b="952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6400" cy="3800475"/>
                    </a:xfrm>
                    <a:prstGeom prst="rect">
                      <a:avLst/>
                    </a:prstGeom>
                  </pic:spPr>
                </pic:pic>
              </a:graphicData>
            </a:graphic>
            <wp14:sizeRelH relativeFrom="page">
              <wp14:pctWidth>0</wp14:pctWidth>
            </wp14:sizeRelH>
            <wp14:sizeRelV relativeFrom="page">
              <wp14:pctHeight>0</wp14:pctHeight>
            </wp14:sizeRelV>
          </wp:anchor>
        </w:drawing>
      </w:r>
      <w:r w:rsidR="00BE0622">
        <w:rPr>
          <w:rFonts w:ascii="Times New Roman" w:hAnsi="Times New Roman" w:cs="Times New Roman"/>
          <w:b/>
          <w:sz w:val="28"/>
          <w:szCs w:val="28"/>
        </w:rPr>
        <w:t>Structure</w:t>
      </w:r>
    </w:p>
    <w:p w:rsidR="00BE0622" w:rsidRPr="004B3C63" w:rsidRDefault="004B3C63" w:rsidP="004B3C63">
      <w:pPr>
        <w:spacing w:line="360" w:lineRule="auto"/>
        <w:jc w:val="center"/>
        <w:rPr>
          <w:ins w:id="1" w:author="sunner" w:date="2017-10-26T15:23:00Z"/>
          <w:rFonts w:ascii="Times New Roman" w:hAnsi="Times New Roman" w:cs="Times New Roman"/>
          <w:szCs w:val="24"/>
          <w:rPrChange w:id="2" w:author="sunner" w:date="2017-10-26T15:23:00Z">
            <w:rPr>
              <w:ins w:id="3" w:author="sunner" w:date="2017-10-26T15:23:00Z"/>
              <w:rFonts w:ascii="Times New Roman" w:hAnsi="Times New Roman" w:cs="Times New Roman"/>
              <w:b/>
              <w:sz w:val="28"/>
              <w:szCs w:val="28"/>
            </w:rPr>
          </w:rPrChange>
        </w:rPr>
        <w:pPrChange w:id="4" w:author="sunner" w:date="2017-10-26T15:23:00Z">
          <w:pPr>
            <w:spacing w:line="360" w:lineRule="auto"/>
          </w:pPr>
        </w:pPrChange>
      </w:pPr>
      <w:ins w:id="5" w:author="sunner" w:date="2017-10-26T15:23:00Z">
        <w:r w:rsidRPr="004B3C63">
          <w:rPr>
            <w:rFonts w:ascii="Times New Roman" w:hAnsi="Times New Roman" w:cs="Times New Roman" w:hint="eastAsia"/>
            <w:szCs w:val="24"/>
            <w:rPrChange w:id="6" w:author="sunner" w:date="2017-10-26T15:23:00Z">
              <w:rPr>
                <w:rFonts w:ascii="Times New Roman" w:hAnsi="Times New Roman" w:cs="Times New Roman" w:hint="eastAsia"/>
                <w:b/>
                <w:sz w:val="28"/>
                <w:szCs w:val="28"/>
              </w:rPr>
            </w:rPrChange>
          </w:rPr>
          <w:t xml:space="preserve">Fig. </w:t>
        </w:r>
        <w:r w:rsidRPr="004B3C63">
          <w:rPr>
            <w:rFonts w:ascii="Times New Roman" w:hAnsi="Times New Roman" w:cs="Times New Roman"/>
            <w:szCs w:val="24"/>
            <w:rPrChange w:id="7" w:author="sunner" w:date="2017-10-26T15:23:00Z">
              <w:rPr>
                <w:rFonts w:ascii="Times New Roman" w:hAnsi="Times New Roman" w:cs="Times New Roman"/>
                <w:b/>
                <w:sz w:val="28"/>
                <w:szCs w:val="28"/>
              </w:rPr>
            </w:rPrChange>
          </w:rPr>
          <w:t xml:space="preserve">1. </w:t>
        </w:r>
        <w:r>
          <w:rPr>
            <w:rFonts w:ascii="Times New Roman" w:hAnsi="Times New Roman" w:cs="Times New Roman"/>
            <w:szCs w:val="24"/>
          </w:rPr>
          <w:t>The structure of our work</w:t>
        </w:r>
      </w:ins>
    </w:p>
    <w:p w:rsidR="004B3C63" w:rsidRPr="004B3C63" w:rsidRDefault="004B3C63" w:rsidP="004B3C63">
      <w:pPr>
        <w:spacing w:line="360" w:lineRule="auto"/>
        <w:ind w:firstLine="480"/>
        <w:rPr>
          <w:rFonts w:ascii="Times New Roman" w:hAnsi="Times New Roman" w:cs="Times New Roman" w:hint="eastAsia"/>
          <w:szCs w:val="24"/>
          <w:rPrChange w:id="8" w:author="sunner" w:date="2017-10-26T15:25:00Z">
            <w:rPr>
              <w:rFonts w:ascii="Times New Roman" w:hAnsi="Times New Roman" w:cs="Times New Roman" w:hint="eastAsia"/>
              <w:b/>
              <w:sz w:val="28"/>
              <w:szCs w:val="28"/>
            </w:rPr>
          </w:rPrChange>
        </w:rPr>
        <w:pPrChange w:id="9" w:author="sunner" w:date="2017-10-26T15:25:00Z">
          <w:pPr>
            <w:spacing w:line="360" w:lineRule="auto"/>
          </w:pPr>
        </w:pPrChange>
      </w:pPr>
      <w:ins w:id="10" w:author="sunner" w:date="2017-10-26T15:25:00Z">
        <w:r>
          <w:rPr>
            <w:rFonts w:ascii="Times New Roman" w:hAnsi="Times New Roman" w:cs="Times New Roman" w:hint="eastAsia"/>
            <w:szCs w:val="24"/>
          </w:rPr>
          <w:t xml:space="preserve">The Fig. </w:t>
        </w:r>
        <w:r>
          <w:rPr>
            <w:rFonts w:ascii="Times New Roman" w:hAnsi="Times New Roman" w:cs="Times New Roman"/>
            <w:szCs w:val="24"/>
          </w:rPr>
          <w:t xml:space="preserve">1 shows the structure diagram of the main part. </w:t>
        </w:r>
      </w:ins>
    </w:p>
    <w:p w:rsidR="00DA606F" w:rsidRDefault="00DA606F"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hint="eastAsia"/>
          <w:b/>
          <w:sz w:val="28"/>
          <w:szCs w:val="28"/>
        </w:rPr>
        <w:t xml:space="preserve">Language selection </w:t>
      </w:r>
    </w:p>
    <w:p w:rsidR="00DA606F" w:rsidRDefault="004B3C63" w:rsidP="004B3C63">
      <w:pPr>
        <w:spacing w:line="360" w:lineRule="auto"/>
        <w:ind w:firstLine="480"/>
        <w:jc w:val="both"/>
        <w:rPr>
          <w:rFonts w:ascii="Times New Roman" w:hAnsi="Times New Roman" w:cs="Times New Roman"/>
          <w:szCs w:val="24"/>
        </w:rPr>
        <w:pPrChange w:id="11" w:author="sunner" w:date="2017-10-26T15:22:00Z">
          <w:pPr>
            <w:spacing w:line="360" w:lineRule="auto"/>
            <w:ind w:firstLine="480"/>
          </w:pPr>
        </w:pPrChange>
      </w:pPr>
      <w:ins w:id="12" w:author="sunner" w:date="2017-10-26T15:19:00Z">
        <w:r>
          <w:rPr>
            <w:rFonts w:ascii="Times New Roman" w:hAnsi="Times New Roman" w:cs="Times New Roman"/>
            <w:szCs w:val="24"/>
          </w:rPr>
          <w:t>In our implementation, python programming language is selected to be used. On the other hand, we</w:t>
        </w:r>
      </w:ins>
      <w:del w:id="13" w:author="sunner" w:date="2017-10-26T15:20:00Z">
        <w:r w:rsidR="00DA606F" w:rsidDel="004B3C63">
          <w:rPr>
            <w:rFonts w:ascii="Times New Roman" w:hAnsi="Times New Roman" w:cs="Times New Roman"/>
            <w:szCs w:val="24"/>
          </w:rPr>
          <w:delText>We</w:delText>
        </w:r>
      </w:del>
      <w:r w:rsidR="00DA606F">
        <w:rPr>
          <w:rFonts w:ascii="Times New Roman" w:hAnsi="Times New Roman" w:cs="Times New Roman"/>
          <w:szCs w:val="24"/>
        </w:rPr>
        <w:t xml:space="preserve"> decide to </w:t>
      </w:r>
      <w:ins w:id="14" w:author="sunner" w:date="2017-10-26T15:21:00Z">
        <w:r>
          <w:rPr>
            <w:rFonts w:ascii="Times New Roman" w:hAnsi="Times New Roman" w:cs="Times New Roman"/>
            <w:szCs w:val="24"/>
          </w:rPr>
          <w:t>adopt</w:t>
        </w:r>
      </w:ins>
      <w:ins w:id="15" w:author="sunner" w:date="2017-10-26T15:20:00Z">
        <w:r>
          <w:rPr>
            <w:rFonts w:ascii="Times New Roman" w:hAnsi="Times New Roman" w:cs="Times New Roman"/>
            <w:szCs w:val="24"/>
          </w:rPr>
          <w:t xml:space="preserve"> </w:t>
        </w:r>
      </w:ins>
      <w:del w:id="16" w:author="sunner" w:date="2017-10-26T15:20:00Z">
        <w:r w:rsidR="00DA606F" w:rsidDel="004B3C63">
          <w:rPr>
            <w:rFonts w:ascii="Times New Roman" w:hAnsi="Times New Roman" w:cs="Times New Roman"/>
            <w:szCs w:val="24"/>
          </w:rPr>
          <w:delText xml:space="preserve">build the model in Python with </w:delText>
        </w:r>
      </w:del>
      <w:proofErr w:type="spellStart"/>
      <w:r w:rsidR="00DA606F">
        <w:rPr>
          <w:rFonts w:ascii="Times New Roman" w:hAnsi="Times New Roman" w:cs="Times New Roman"/>
          <w:szCs w:val="24"/>
        </w:rPr>
        <w:t>Tensorflow</w:t>
      </w:r>
      <w:proofErr w:type="spellEnd"/>
      <w:ins w:id="17" w:author="sunner" w:date="2017-10-26T15:20:00Z">
        <w:r>
          <w:rPr>
            <w:rFonts w:ascii="Times New Roman" w:hAnsi="Times New Roman" w:cs="Times New Roman"/>
            <w:szCs w:val="24"/>
          </w:rPr>
          <w:t xml:space="preserve"> as the deep learning framework. </w:t>
        </w:r>
      </w:ins>
      <w:del w:id="18" w:author="sunner" w:date="2017-10-26T15:22:00Z">
        <w:r w:rsidR="00DA606F" w:rsidDel="004B3C63">
          <w:rPr>
            <w:rFonts w:ascii="Times New Roman" w:hAnsi="Times New Roman" w:cs="Times New Roman"/>
            <w:szCs w:val="24"/>
          </w:rPr>
          <w:delText>, so based on the decision</w:delText>
        </w:r>
      </w:del>
      <w:ins w:id="19" w:author="sunner" w:date="2017-10-26T15:22:00Z">
        <w:r>
          <w:rPr>
            <w:rFonts w:ascii="Times New Roman" w:hAnsi="Times New Roman" w:cs="Times New Roman"/>
            <w:szCs w:val="24"/>
          </w:rPr>
          <w:t>As the result</w:t>
        </w:r>
      </w:ins>
      <w:r w:rsidR="00DA606F">
        <w:rPr>
          <w:rFonts w:ascii="Times New Roman" w:hAnsi="Times New Roman" w:cs="Times New Roman"/>
          <w:szCs w:val="24"/>
        </w:rPr>
        <w:t xml:space="preserve">, we need to search about some parallel methods in Python. </w:t>
      </w:r>
    </w:p>
    <w:p w:rsidR="00DA606F" w:rsidRPr="00DC5A2F" w:rsidRDefault="00DC5A2F" w:rsidP="004B3C63">
      <w:pPr>
        <w:spacing w:line="360" w:lineRule="auto"/>
        <w:jc w:val="both"/>
        <w:rPr>
          <w:rFonts w:ascii="Times New Roman" w:hAnsi="Times New Roman" w:cs="Times New Roman"/>
          <w:szCs w:val="24"/>
        </w:rPr>
        <w:pPrChange w:id="20" w:author="sunner" w:date="2017-10-26T15:22:00Z">
          <w:pPr>
            <w:spacing w:line="360" w:lineRule="auto"/>
          </w:pPr>
        </w:pPrChange>
      </w:pPr>
      <w:r>
        <w:rPr>
          <w:rFonts w:ascii="Times New Roman" w:hAnsi="Times New Roman" w:cs="Times New Roman"/>
          <w:szCs w:val="24"/>
        </w:rPr>
        <w:tab/>
      </w:r>
      <w:r w:rsidR="006F3EB1">
        <w:rPr>
          <w:rFonts w:ascii="Times New Roman" w:hAnsi="Times New Roman" w:cs="Times New Roman"/>
          <w:szCs w:val="24"/>
        </w:rPr>
        <w:t xml:space="preserve">The </w:t>
      </w:r>
      <w:proofErr w:type="spellStart"/>
      <w:r w:rsidR="006F3EB1">
        <w:rPr>
          <w:rFonts w:ascii="Times New Roman" w:hAnsi="Times New Roman" w:cs="Times New Roman"/>
          <w:szCs w:val="24"/>
        </w:rPr>
        <w:t>Joblib</w:t>
      </w:r>
      <w:proofErr w:type="spellEnd"/>
      <w:r w:rsidR="006F3EB1">
        <w:rPr>
          <w:rFonts w:ascii="Times New Roman" w:hAnsi="Times New Roman" w:cs="Times New Roman"/>
          <w:szCs w:val="24"/>
        </w:rPr>
        <w:t xml:space="preserve"> Python library maybe a suitable method to accelerate the main parts</w:t>
      </w:r>
      <w:del w:id="21" w:author="sunner" w:date="2017-10-26T15:28:00Z">
        <w:r w:rsidR="006F3EB1" w:rsidDel="00551DB6">
          <w:rPr>
            <w:rFonts w:ascii="Times New Roman" w:hAnsi="Times New Roman" w:cs="Times New Roman"/>
            <w:szCs w:val="24"/>
          </w:rPr>
          <w:delText xml:space="preserve"> we</w:delText>
        </w:r>
      </w:del>
      <w:ins w:id="22" w:author="sunner" w:date="2017-10-26T15:28:00Z">
        <w:r w:rsidR="00551DB6">
          <w:rPr>
            <w:rFonts w:ascii="Times New Roman" w:hAnsi="Times New Roman" w:cs="Times New Roman"/>
            <w:szCs w:val="24"/>
          </w:rPr>
          <w:t xml:space="preserve"> which is</w:t>
        </w:r>
      </w:ins>
      <w:r w:rsidR="006F3EB1">
        <w:rPr>
          <w:rFonts w:ascii="Times New Roman" w:hAnsi="Times New Roman" w:cs="Times New Roman"/>
          <w:szCs w:val="24"/>
        </w:rPr>
        <w:t xml:space="preserve"> mentioned </w:t>
      </w:r>
      <w:del w:id="23" w:author="sunner" w:date="2017-10-26T15:28:00Z">
        <w:r w:rsidR="006F3EB1" w:rsidDel="00551DB6">
          <w:rPr>
            <w:rFonts w:ascii="Times New Roman" w:hAnsi="Times New Roman" w:cs="Times New Roman"/>
            <w:szCs w:val="24"/>
          </w:rPr>
          <w:delText>on the above structure diagram</w:delText>
        </w:r>
      </w:del>
      <w:ins w:id="24" w:author="sunner" w:date="2017-10-26T15:28:00Z">
        <w:r w:rsidR="00551DB6">
          <w:rPr>
            <w:rFonts w:ascii="Times New Roman" w:hAnsi="Times New Roman" w:cs="Times New Roman"/>
            <w:szCs w:val="24"/>
          </w:rPr>
          <w:t>in Fig. 1</w:t>
        </w:r>
      </w:ins>
      <w:r w:rsidR="006F3EB1">
        <w:rPr>
          <w:rFonts w:ascii="Times New Roman" w:hAnsi="Times New Roman" w:cs="Times New Roman"/>
          <w:szCs w:val="24"/>
        </w:rPr>
        <w:t xml:space="preserve">, video mini batch loading and correlation matrix calculation. It saves much error-prone programming in typical procedures just like caching and parallelization. </w:t>
      </w:r>
    </w:p>
    <w:p w:rsidR="00DC5A2F" w:rsidRPr="00DC5A2F" w:rsidRDefault="00DC5A2F" w:rsidP="00DC5A2F">
      <w:pPr>
        <w:pStyle w:val="a3"/>
        <w:numPr>
          <w:ilvl w:val="0"/>
          <w:numId w:val="2"/>
        </w:numPr>
        <w:spacing w:line="360" w:lineRule="auto"/>
        <w:ind w:leftChars="0"/>
        <w:rPr>
          <w:rFonts w:ascii="Times New Roman" w:hAnsi="Times New Roman" w:cs="Times New Roman"/>
          <w:b/>
          <w:sz w:val="28"/>
          <w:szCs w:val="28"/>
        </w:rPr>
      </w:pPr>
      <w:r w:rsidRPr="00DC5A2F">
        <w:rPr>
          <w:rFonts w:ascii="Times New Roman" w:hAnsi="Times New Roman" w:cs="Times New Roman"/>
          <w:b/>
          <w:sz w:val="28"/>
          <w:szCs w:val="28"/>
        </w:rPr>
        <w:t>Statement of expected results</w:t>
      </w:r>
    </w:p>
    <w:p w:rsidR="00DC5A2F" w:rsidRPr="003561D9" w:rsidRDefault="00DC5A2F" w:rsidP="00D56CF5">
      <w:pPr>
        <w:spacing w:line="360" w:lineRule="auto"/>
        <w:ind w:firstLine="480"/>
        <w:jc w:val="both"/>
        <w:rPr>
          <w:rFonts w:ascii="Times New Roman" w:hAnsi="Times New Roman" w:cs="Times New Roman"/>
          <w:szCs w:val="28"/>
        </w:rPr>
        <w:pPrChange w:id="25" w:author="sunner" w:date="2017-10-26T15:43:00Z">
          <w:pPr>
            <w:spacing w:line="360" w:lineRule="auto"/>
            <w:ind w:firstLine="480"/>
          </w:pPr>
        </w:pPrChange>
      </w:pPr>
      <w:r w:rsidRPr="003561D9">
        <w:rPr>
          <w:rFonts w:ascii="Times New Roman" w:hAnsi="Times New Roman" w:cs="Times New Roman"/>
          <w:szCs w:val="28"/>
        </w:rPr>
        <w:t>After paralleling the model, we expect</w:t>
      </w:r>
      <w:del w:id="26" w:author="sunner" w:date="2017-10-26T15:29:00Z">
        <w:r w:rsidRPr="003561D9" w:rsidDel="00551DB6">
          <w:rPr>
            <w:rFonts w:ascii="Times New Roman" w:hAnsi="Times New Roman" w:cs="Times New Roman"/>
            <w:szCs w:val="28"/>
          </w:rPr>
          <w:delText>ed</w:delText>
        </w:r>
      </w:del>
      <w:r w:rsidRPr="003561D9">
        <w:rPr>
          <w:rFonts w:ascii="Times New Roman" w:hAnsi="Times New Roman" w:cs="Times New Roman"/>
          <w:szCs w:val="28"/>
        </w:rPr>
        <w:t xml:space="preserve"> </w:t>
      </w:r>
      <w:r w:rsidR="003561D9" w:rsidRPr="003561D9">
        <w:rPr>
          <w:rFonts w:ascii="Times New Roman" w:hAnsi="Times New Roman" w:cs="Times New Roman"/>
          <w:szCs w:val="28"/>
        </w:rPr>
        <w:t>not only solve</w:t>
      </w:r>
      <w:del w:id="27" w:author="sunner" w:date="2017-10-26T15:29:00Z">
        <w:r w:rsidR="003561D9" w:rsidRPr="003561D9" w:rsidDel="00551DB6">
          <w:rPr>
            <w:rFonts w:ascii="Times New Roman" w:hAnsi="Times New Roman" w:cs="Times New Roman"/>
            <w:szCs w:val="28"/>
          </w:rPr>
          <w:delText>d</w:delText>
        </w:r>
      </w:del>
      <w:r w:rsidR="003561D9" w:rsidRPr="003561D9">
        <w:rPr>
          <w:rFonts w:ascii="Times New Roman" w:hAnsi="Times New Roman" w:cs="Times New Roman"/>
          <w:szCs w:val="28"/>
        </w:rPr>
        <w:t xml:space="preserve"> the slow problem on single image </w:t>
      </w:r>
      <w:r w:rsidR="003561D9">
        <w:rPr>
          <w:rFonts w:ascii="Times New Roman" w:hAnsi="Times New Roman" w:cs="Times New Roman"/>
          <w:szCs w:val="28"/>
        </w:rPr>
        <w:t xml:space="preserve">processing, but also </w:t>
      </w:r>
      <w:ins w:id="28" w:author="sunner" w:date="2017-10-26T15:29:00Z">
        <w:r w:rsidR="00551DB6">
          <w:rPr>
            <w:rFonts w:ascii="Times New Roman" w:hAnsi="Times New Roman" w:cs="Times New Roman"/>
            <w:szCs w:val="28"/>
          </w:rPr>
          <w:t xml:space="preserve">make </w:t>
        </w:r>
      </w:ins>
      <w:r w:rsidR="003561D9">
        <w:rPr>
          <w:rFonts w:ascii="Times New Roman" w:hAnsi="Times New Roman" w:cs="Times New Roman"/>
          <w:szCs w:val="28"/>
        </w:rPr>
        <w:t xml:space="preserve">a video </w:t>
      </w:r>
      <w:ins w:id="29" w:author="sunner" w:date="2017-10-26T15:30:00Z">
        <w:r w:rsidR="00551DB6">
          <w:rPr>
            <w:rFonts w:ascii="Times New Roman" w:hAnsi="Times New Roman" w:cs="Times New Roman"/>
            <w:szCs w:val="28"/>
          </w:rPr>
          <w:t xml:space="preserve">which is </w:t>
        </w:r>
      </w:ins>
      <w:r w:rsidR="003561D9">
        <w:rPr>
          <w:rFonts w:ascii="Times New Roman" w:hAnsi="Times New Roman" w:cs="Times New Roman"/>
          <w:szCs w:val="28"/>
        </w:rPr>
        <w:t>buil</w:t>
      </w:r>
      <w:del w:id="30" w:author="sunner" w:date="2017-10-26T15:30:00Z">
        <w:r w:rsidR="003561D9" w:rsidDel="00551DB6">
          <w:rPr>
            <w:rFonts w:ascii="Times New Roman" w:hAnsi="Times New Roman" w:cs="Times New Roman"/>
            <w:szCs w:val="28"/>
          </w:rPr>
          <w:delText>d</w:delText>
        </w:r>
      </w:del>
      <w:ins w:id="31" w:author="sunner" w:date="2017-10-26T15:30:00Z">
        <w:r w:rsidR="00551DB6">
          <w:rPr>
            <w:rFonts w:ascii="Times New Roman" w:hAnsi="Times New Roman" w:cs="Times New Roman"/>
            <w:szCs w:val="28"/>
          </w:rPr>
          <w:t>t</w:t>
        </w:r>
      </w:ins>
      <w:r w:rsidR="003561D9">
        <w:rPr>
          <w:rFonts w:ascii="Times New Roman" w:hAnsi="Times New Roman" w:cs="Times New Roman"/>
          <w:szCs w:val="28"/>
        </w:rPr>
        <w:t xml:space="preserve"> with many frames can be displayed fluently. </w:t>
      </w:r>
      <w:ins w:id="32" w:author="sunner" w:date="2017-10-26T15:44:00Z">
        <w:r w:rsidR="00D56CF5">
          <w:rPr>
            <w:rFonts w:ascii="Times New Roman" w:hAnsi="Times New Roman" w:cs="Times New Roman"/>
            <w:szCs w:val="28"/>
          </w:rPr>
          <w:t xml:space="preserve">The result video can be generated faster than the original </w:t>
        </w:r>
        <w:r w:rsidR="00D56CF5">
          <w:rPr>
            <w:rFonts w:ascii="Times New Roman" w:hAnsi="Times New Roman" w:cs="Times New Roman"/>
            <w:szCs w:val="28"/>
          </w:rPr>
          <w:lastRenderedPageBreak/>
          <w:t xml:space="preserve">implementation. </w:t>
        </w:r>
      </w:ins>
      <w:ins w:id="33" w:author="sunner" w:date="2017-10-26T15:30:00Z">
        <w:r w:rsidR="00551DB6">
          <w:rPr>
            <w:rFonts w:ascii="Times New Roman" w:hAnsi="Times New Roman" w:cs="Times New Roman"/>
            <w:szCs w:val="28"/>
          </w:rPr>
          <w:t>Second</w:t>
        </w:r>
      </w:ins>
      <w:del w:id="34" w:author="sunner" w:date="2017-10-26T15:30:00Z">
        <w:r w:rsidR="003561D9" w:rsidDel="00551DB6">
          <w:rPr>
            <w:rFonts w:ascii="Times New Roman" w:hAnsi="Times New Roman" w:cs="Times New Roman"/>
            <w:szCs w:val="28"/>
          </w:rPr>
          <w:delText>Another expectation</w:delText>
        </w:r>
      </w:del>
      <w:r w:rsidR="003561D9">
        <w:rPr>
          <w:rFonts w:ascii="Times New Roman" w:hAnsi="Times New Roman" w:cs="Times New Roman"/>
          <w:szCs w:val="28"/>
        </w:rPr>
        <w:t xml:space="preserve">, with the acceleration, </w:t>
      </w:r>
      <w:del w:id="35" w:author="sunner" w:date="2017-10-26T15:31:00Z">
        <w:r w:rsidR="003561D9" w:rsidDel="00551DB6">
          <w:rPr>
            <w:rFonts w:ascii="Times New Roman" w:hAnsi="Times New Roman" w:cs="Times New Roman"/>
            <w:szCs w:val="28"/>
          </w:rPr>
          <w:delText>is to</w:delText>
        </w:r>
      </w:del>
      <w:ins w:id="36" w:author="sunner" w:date="2017-10-26T15:31:00Z">
        <w:r w:rsidR="00551DB6">
          <w:rPr>
            <w:rFonts w:ascii="Times New Roman" w:hAnsi="Times New Roman" w:cs="Times New Roman"/>
            <w:szCs w:val="28"/>
          </w:rPr>
          <w:t>the application can</w:t>
        </w:r>
      </w:ins>
      <w:r w:rsidR="003561D9">
        <w:rPr>
          <w:rFonts w:ascii="Times New Roman" w:hAnsi="Times New Roman" w:cs="Times New Roman"/>
          <w:szCs w:val="28"/>
        </w:rPr>
        <w:t xml:space="preserve"> attract more users to make their photos interesting without waiting a long time.</w:t>
      </w:r>
    </w:p>
    <w:p w:rsidR="00BE0622" w:rsidRPr="007462AC"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Timetable Plan</w:t>
      </w:r>
    </w:p>
    <w:p w:rsidR="009E67A8" w:rsidRPr="00D56CF5" w:rsidRDefault="00551DB6" w:rsidP="00D56CF5">
      <w:pPr>
        <w:spacing w:line="360" w:lineRule="auto"/>
        <w:jc w:val="both"/>
        <w:rPr>
          <w:ins w:id="37" w:author="sunner" w:date="2017-10-26T15:34:00Z"/>
          <w:rFonts w:ascii="Times New Roman" w:hAnsi="Times New Roman" w:cs="Times New Roman"/>
          <w:szCs w:val="24"/>
          <w:rPrChange w:id="38" w:author="sunner" w:date="2017-10-26T15:42:00Z">
            <w:rPr>
              <w:ins w:id="39" w:author="sunner" w:date="2017-10-26T15:34:00Z"/>
              <w:rFonts w:ascii="Times New Roman" w:hAnsi="Times New Roman" w:cs="Times New Roman"/>
              <w:sz w:val="28"/>
              <w:szCs w:val="28"/>
            </w:rPr>
          </w:rPrChange>
        </w:rPr>
        <w:pPrChange w:id="40" w:author="sunner" w:date="2017-10-26T15:39:00Z">
          <w:pPr>
            <w:spacing w:line="360" w:lineRule="auto"/>
          </w:pPr>
        </w:pPrChange>
      </w:pPr>
      <w:ins w:id="41" w:author="sunner" w:date="2017-10-26T15:33:00Z">
        <w:r w:rsidRPr="00D56CF5">
          <w:rPr>
            <w:rFonts w:ascii="Times New Roman" w:hAnsi="Times New Roman" w:cs="Times New Roman" w:hint="eastAsia"/>
            <w:szCs w:val="24"/>
            <w:rPrChange w:id="42" w:author="sunner" w:date="2017-10-26T15:42:00Z">
              <w:rPr>
                <w:rFonts w:ascii="Times New Roman" w:hAnsi="Times New Roman" w:cs="Times New Roman" w:hint="eastAsia"/>
                <w:sz w:val="28"/>
                <w:szCs w:val="28"/>
              </w:rPr>
            </w:rPrChange>
          </w:rPr>
          <w:t xml:space="preserve">In this section, the plan </w:t>
        </w:r>
      </w:ins>
      <w:ins w:id="43" w:author="sunner" w:date="2017-10-26T15:34:00Z">
        <w:r w:rsidRPr="00D56CF5">
          <w:rPr>
            <w:rFonts w:ascii="Times New Roman" w:hAnsi="Times New Roman" w:cs="Times New Roman"/>
            <w:szCs w:val="24"/>
            <w:rPrChange w:id="44" w:author="sunner" w:date="2017-10-26T15:42:00Z">
              <w:rPr>
                <w:rFonts w:ascii="Times New Roman" w:hAnsi="Times New Roman" w:cs="Times New Roman"/>
                <w:sz w:val="28"/>
                <w:szCs w:val="28"/>
              </w:rPr>
            </w:rPrChange>
          </w:rPr>
          <w:t xml:space="preserve">which </w:t>
        </w:r>
      </w:ins>
      <w:ins w:id="45" w:author="sunner" w:date="2017-10-26T15:33:00Z">
        <w:r w:rsidRPr="00D56CF5">
          <w:rPr>
            <w:rFonts w:ascii="Times New Roman" w:hAnsi="Times New Roman" w:cs="Times New Roman" w:hint="eastAsia"/>
            <w:szCs w:val="24"/>
            <w:rPrChange w:id="46" w:author="sunner" w:date="2017-10-26T15:42:00Z">
              <w:rPr>
                <w:rFonts w:ascii="Times New Roman" w:hAnsi="Times New Roman" w:cs="Times New Roman" w:hint="eastAsia"/>
                <w:sz w:val="28"/>
                <w:szCs w:val="28"/>
              </w:rPr>
            </w:rPrChange>
          </w:rPr>
          <w:t>should be finish</w:t>
        </w:r>
      </w:ins>
      <w:ins w:id="47" w:author="sunner" w:date="2017-10-26T15:34:00Z">
        <w:r w:rsidRPr="00D56CF5">
          <w:rPr>
            <w:rFonts w:ascii="Times New Roman" w:hAnsi="Times New Roman" w:cs="Times New Roman"/>
            <w:szCs w:val="24"/>
            <w:rPrChange w:id="48" w:author="sunner" w:date="2017-10-26T15:42:00Z">
              <w:rPr>
                <w:rFonts w:ascii="Times New Roman" w:hAnsi="Times New Roman" w:cs="Times New Roman"/>
                <w:sz w:val="28"/>
                <w:szCs w:val="28"/>
              </w:rPr>
            </w:rPrChange>
          </w:rPr>
          <w:t xml:space="preserve">ed are listed in order. </w:t>
        </w:r>
      </w:ins>
    </w:p>
    <w:p w:rsidR="00551DB6" w:rsidRPr="00D56CF5" w:rsidRDefault="00551DB6" w:rsidP="00D56CF5">
      <w:pPr>
        <w:pStyle w:val="a3"/>
        <w:numPr>
          <w:ilvl w:val="0"/>
          <w:numId w:val="4"/>
        </w:numPr>
        <w:spacing w:line="360" w:lineRule="auto"/>
        <w:ind w:leftChars="0"/>
        <w:jc w:val="both"/>
        <w:rPr>
          <w:ins w:id="49" w:author="sunner" w:date="2017-10-26T15:36:00Z"/>
          <w:rFonts w:ascii="Times New Roman" w:hAnsi="Times New Roman" w:cs="Times New Roman"/>
          <w:szCs w:val="24"/>
          <w:rPrChange w:id="50" w:author="sunner" w:date="2017-10-26T15:42:00Z">
            <w:rPr>
              <w:ins w:id="51" w:author="sunner" w:date="2017-10-26T15:36:00Z"/>
              <w:rFonts w:ascii="Times New Roman" w:hAnsi="Times New Roman" w:cs="Times New Roman"/>
              <w:sz w:val="28"/>
              <w:szCs w:val="28"/>
            </w:rPr>
          </w:rPrChange>
        </w:rPr>
        <w:pPrChange w:id="52" w:author="sunner" w:date="2017-10-26T15:39:00Z">
          <w:pPr>
            <w:spacing w:line="360" w:lineRule="auto"/>
          </w:pPr>
        </w:pPrChange>
      </w:pPr>
      <w:ins w:id="53" w:author="sunner" w:date="2017-10-26T15:34:00Z">
        <w:r w:rsidRPr="00D56CF5">
          <w:rPr>
            <w:rFonts w:ascii="Times New Roman" w:hAnsi="Times New Roman" w:cs="Times New Roman" w:hint="eastAsia"/>
            <w:szCs w:val="24"/>
            <w:rPrChange w:id="54" w:author="sunner" w:date="2017-10-26T15:42:00Z">
              <w:rPr>
                <w:rFonts w:ascii="Times New Roman" w:hAnsi="Times New Roman" w:cs="Times New Roman" w:hint="eastAsia"/>
                <w:sz w:val="28"/>
                <w:szCs w:val="28"/>
              </w:rPr>
            </w:rPrChange>
          </w:rPr>
          <w:t xml:space="preserve">Before </w:t>
        </w:r>
      </w:ins>
      <w:ins w:id="55" w:author="sunner" w:date="2017-10-26T15:35:00Z">
        <w:r w:rsidRPr="00D56CF5">
          <w:rPr>
            <w:rFonts w:ascii="Times New Roman" w:hAnsi="Times New Roman" w:cs="Times New Roman"/>
            <w:szCs w:val="24"/>
            <w:rPrChange w:id="56" w:author="sunner" w:date="2017-10-26T15:42:00Z">
              <w:rPr>
                <w:rFonts w:ascii="Times New Roman" w:hAnsi="Times New Roman" w:cs="Times New Roman"/>
                <w:sz w:val="28"/>
                <w:szCs w:val="28"/>
              </w:rPr>
            </w:rPrChange>
          </w:rPr>
          <w:t xml:space="preserve">November 15, 2017, we should read the relative papers and information. </w:t>
        </w:r>
      </w:ins>
      <w:ins w:id="57" w:author="sunner" w:date="2017-10-26T15:36:00Z">
        <w:r w:rsidRPr="00D56CF5">
          <w:rPr>
            <w:rFonts w:ascii="Times New Roman" w:hAnsi="Times New Roman" w:cs="Times New Roman"/>
            <w:szCs w:val="24"/>
            <w:rPrChange w:id="58" w:author="sunner" w:date="2017-10-26T15:42:00Z">
              <w:rPr>
                <w:rFonts w:ascii="Times New Roman" w:hAnsi="Times New Roman" w:cs="Times New Roman"/>
                <w:sz w:val="28"/>
                <w:szCs w:val="28"/>
              </w:rPr>
            </w:rPrChange>
          </w:rPr>
          <w:t>After this work, we can fully realize how the transferring mechanism it is.</w:t>
        </w:r>
      </w:ins>
    </w:p>
    <w:p w:rsidR="00551DB6" w:rsidRPr="00D56CF5" w:rsidRDefault="00551DB6" w:rsidP="00D56CF5">
      <w:pPr>
        <w:pStyle w:val="a3"/>
        <w:numPr>
          <w:ilvl w:val="0"/>
          <w:numId w:val="4"/>
        </w:numPr>
        <w:spacing w:line="360" w:lineRule="auto"/>
        <w:ind w:leftChars="0"/>
        <w:jc w:val="both"/>
        <w:rPr>
          <w:ins w:id="59" w:author="sunner" w:date="2017-10-26T15:38:00Z"/>
          <w:rFonts w:ascii="Times New Roman" w:hAnsi="Times New Roman" w:cs="Times New Roman"/>
          <w:szCs w:val="24"/>
          <w:rPrChange w:id="60" w:author="sunner" w:date="2017-10-26T15:42:00Z">
            <w:rPr>
              <w:ins w:id="61" w:author="sunner" w:date="2017-10-26T15:38:00Z"/>
              <w:rFonts w:ascii="Times New Roman" w:hAnsi="Times New Roman" w:cs="Times New Roman"/>
              <w:sz w:val="28"/>
              <w:szCs w:val="28"/>
            </w:rPr>
          </w:rPrChange>
        </w:rPr>
        <w:pPrChange w:id="62" w:author="sunner" w:date="2017-10-26T15:39:00Z">
          <w:pPr>
            <w:spacing w:line="360" w:lineRule="auto"/>
          </w:pPr>
        </w:pPrChange>
      </w:pPr>
      <w:ins w:id="63" w:author="sunner" w:date="2017-10-26T15:36:00Z">
        <w:r w:rsidRPr="00D56CF5">
          <w:rPr>
            <w:rFonts w:ascii="Times New Roman" w:hAnsi="Times New Roman" w:cs="Times New Roman"/>
            <w:szCs w:val="24"/>
            <w:rPrChange w:id="64" w:author="sunner" w:date="2017-10-26T15:42:00Z">
              <w:rPr>
                <w:rFonts w:ascii="Times New Roman" w:hAnsi="Times New Roman" w:cs="Times New Roman"/>
                <w:sz w:val="28"/>
                <w:szCs w:val="28"/>
              </w:rPr>
            </w:rPrChange>
          </w:rPr>
          <w:t xml:space="preserve">Before November 30, 2017, the environment should be set. </w:t>
        </w:r>
      </w:ins>
      <w:ins w:id="65" w:author="sunner" w:date="2017-10-26T15:37:00Z">
        <w:r w:rsidRPr="00D56CF5">
          <w:rPr>
            <w:rFonts w:ascii="Times New Roman" w:hAnsi="Times New Roman" w:cs="Times New Roman"/>
            <w:szCs w:val="24"/>
            <w:rPrChange w:id="66" w:author="sunner" w:date="2017-10-26T15:42:00Z">
              <w:rPr>
                <w:rFonts w:ascii="Times New Roman" w:hAnsi="Times New Roman" w:cs="Times New Roman"/>
                <w:sz w:val="28"/>
                <w:szCs w:val="28"/>
              </w:rPr>
            </w:rPrChange>
          </w:rPr>
          <w:t xml:space="preserve">And the </w:t>
        </w:r>
        <w:r w:rsidR="00D56CF5" w:rsidRPr="00D56CF5">
          <w:rPr>
            <w:rFonts w:ascii="Times New Roman" w:hAnsi="Times New Roman" w:cs="Times New Roman"/>
            <w:szCs w:val="24"/>
            <w:rPrChange w:id="67" w:author="sunner" w:date="2017-10-26T15:42:00Z">
              <w:rPr>
                <w:rFonts w:ascii="Times New Roman" w:hAnsi="Times New Roman" w:cs="Times New Roman"/>
                <w:sz w:val="28"/>
                <w:szCs w:val="28"/>
              </w:rPr>
            </w:rPrChange>
          </w:rPr>
          <w:t xml:space="preserve">idea of original paper can be conducted. </w:t>
        </w:r>
      </w:ins>
    </w:p>
    <w:p w:rsidR="00D56CF5" w:rsidRPr="00D56CF5" w:rsidRDefault="00D56CF5" w:rsidP="00D56CF5">
      <w:pPr>
        <w:pStyle w:val="a3"/>
        <w:numPr>
          <w:ilvl w:val="0"/>
          <w:numId w:val="4"/>
        </w:numPr>
        <w:spacing w:line="360" w:lineRule="auto"/>
        <w:ind w:leftChars="0"/>
        <w:jc w:val="both"/>
        <w:rPr>
          <w:ins w:id="68" w:author="sunner" w:date="2017-10-26T15:39:00Z"/>
          <w:rFonts w:ascii="Times New Roman" w:hAnsi="Times New Roman" w:cs="Times New Roman"/>
          <w:szCs w:val="24"/>
          <w:rPrChange w:id="69" w:author="sunner" w:date="2017-10-26T15:42:00Z">
            <w:rPr>
              <w:ins w:id="70" w:author="sunner" w:date="2017-10-26T15:39:00Z"/>
              <w:rFonts w:ascii="Times New Roman" w:hAnsi="Times New Roman" w:cs="Times New Roman"/>
              <w:sz w:val="28"/>
              <w:szCs w:val="28"/>
            </w:rPr>
          </w:rPrChange>
        </w:rPr>
        <w:pPrChange w:id="71" w:author="sunner" w:date="2017-10-26T15:39:00Z">
          <w:pPr>
            <w:spacing w:line="360" w:lineRule="auto"/>
          </w:pPr>
        </w:pPrChange>
      </w:pPr>
      <w:ins w:id="72" w:author="sunner" w:date="2017-10-26T15:38:00Z">
        <w:r w:rsidRPr="00D56CF5">
          <w:rPr>
            <w:rFonts w:ascii="Times New Roman" w:hAnsi="Times New Roman" w:cs="Times New Roman"/>
            <w:szCs w:val="24"/>
            <w:rPrChange w:id="73" w:author="sunner" w:date="2017-10-26T15:42:00Z">
              <w:rPr>
                <w:rFonts w:ascii="Times New Roman" w:hAnsi="Times New Roman" w:cs="Times New Roman"/>
                <w:sz w:val="28"/>
                <w:szCs w:val="28"/>
              </w:rPr>
            </w:rPrChange>
          </w:rPr>
          <w:t xml:space="preserve">Before December 15, 2017, we will read the code of original implementation and find the parts which can be deal with in parallelism. </w:t>
        </w:r>
      </w:ins>
    </w:p>
    <w:p w:rsidR="00D56CF5" w:rsidRPr="00D56CF5" w:rsidRDefault="00D56CF5" w:rsidP="00D56CF5">
      <w:pPr>
        <w:pStyle w:val="a3"/>
        <w:numPr>
          <w:ilvl w:val="0"/>
          <w:numId w:val="4"/>
        </w:numPr>
        <w:spacing w:line="360" w:lineRule="auto"/>
        <w:ind w:leftChars="0"/>
        <w:jc w:val="both"/>
        <w:rPr>
          <w:ins w:id="74" w:author="sunner" w:date="2017-10-26T15:39:00Z"/>
          <w:rFonts w:ascii="Times New Roman" w:hAnsi="Times New Roman" w:cs="Times New Roman"/>
          <w:szCs w:val="24"/>
          <w:rPrChange w:id="75" w:author="sunner" w:date="2017-10-26T15:42:00Z">
            <w:rPr>
              <w:ins w:id="76" w:author="sunner" w:date="2017-10-26T15:39:00Z"/>
              <w:rFonts w:ascii="Times New Roman" w:hAnsi="Times New Roman" w:cs="Times New Roman"/>
              <w:sz w:val="28"/>
              <w:szCs w:val="28"/>
            </w:rPr>
          </w:rPrChange>
        </w:rPr>
        <w:pPrChange w:id="77" w:author="sunner" w:date="2017-10-26T15:39:00Z">
          <w:pPr>
            <w:spacing w:line="360" w:lineRule="auto"/>
          </w:pPr>
        </w:pPrChange>
      </w:pPr>
      <w:ins w:id="78" w:author="sunner" w:date="2017-10-26T15:39:00Z">
        <w:r w:rsidRPr="00D56CF5">
          <w:rPr>
            <w:rFonts w:ascii="Times New Roman" w:hAnsi="Times New Roman" w:cs="Times New Roman"/>
            <w:szCs w:val="24"/>
            <w:rPrChange w:id="79" w:author="sunner" w:date="2017-10-26T15:42:00Z">
              <w:rPr>
                <w:rFonts w:ascii="Times New Roman" w:hAnsi="Times New Roman" w:cs="Times New Roman"/>
                <w:sz w:val="28"/>
                <w:szCs w:val="28"/>
              </w:rPr>
            </w:rPrChange>
          </w:rPr>
          <w:t xml:space="preserve">Before the end of 2017, we should finish the parallel of the whole program. </w:t>
        </w:r>
      </w:ins>
    </w:p>
    <w:p w:rsidR="00D56CF5" w:rsidRPr="00D56CF5" w:rsidRDefault="00D56CF5" w:rsidP="00D56CF5">
      <w:pPr>
        <w:pStyle w:val="a3"/>
        <w:numPr>
          <w:ilvl w:val="0"/>
          <w:numId w:val="4"/>
        </w:numPr>
        <w:spacing w:line="360" w:lineRule="auto"/>
        <w:ind w:leftChars="0"/>
        <w:jc w:val="both"/>
        <w:rPr>
          <w:ins w:id="80" w:author="sunner" w:date="2017-10-26T15:41:00Z"/>
          <w:rFonts w:ascii="Times New Roman" w:hAnsi="Times New Roman" w:cs="Times New Roman"/>
          <w:szCs w:val="24"/>
          <w:rPrChange w:id="81" w:author="sunner" w:date="2017-10-26T15:42:00Z">
            <w:rPr>
              <w:ins w:id="82" w:author="sunner" w:date="2017-10-26T15:41:00Z"/>
              <w:rFonts w:ascii="Times New Roman" w:hAnsi="Times New Roman" w:cs="Times New Roman"/>
              <w:sz w:val="28"/>
              <w:szCs w:val="28"/>
            </w:rPr>
          </w:rPrChange>
        </w:rPr>
        <w:pPrChange w:id="83" w:author="sunner" w:date="2017-10-26T15:39:00Z">
          <w:pPr>
            <w:spacing w:line="360" w:lineRule="auto"/>
          </w:pPr>
        </w:pPrChange>
      </w:pPr>
      <w:ins w:id="84" w:author="sunner" w:date="2017-10-26T15:40:00Z">
        <w:r w:rsidRPr="00D56CF5">
          <w:rPr>
            <w:rFonts w:ascii="Times New Roman" w:hAnsi="Times New Roman" w:cs="Times New Roman"/>
            <w:szCs w:val="24"/>
            <w:rPrChange w:id="85" w:author="sunner" w:date="2017-10-26T15:42:00Z">
              <w:rPr>
                <w:rFonts w:ascii="Times New Roman" w:hAnsi="Times New Roman" w:cs="Times New Roman"/>
                <w:sz w:val="28"/>
                <w:szCs w:val="28"/>
              </w:rPr>
            </w:rPrChange>
          </w:rPr>
          <w:t xml:space="preserve">Before January 10, 2018, we will spend time on merging </w:t>
        </w:r>
        <w:proofErr w:type="gramStart"/>
        <w:r w:rsidRPr="00D56CF5">
          <w:rPr>
            <w:rFonts w:ascii="Times New Roman" w:hAnsi="Times New Roman" w:cs="Times New Roman"/>
            <w:szCs w:val="24"/>
            <w:rPrChange w:id="86" w:author="sunner" w:date="2017-10-26T15:42:00Z">
              <w:rPr>
                <w:rFonts w:ascii="Times New Roman" w:hAnsi="Times New Roman" w:cs="Times New Roman"/>
                <w:sz w:val="28"/>
                <w:szCs w:val="28"/>
              </w:rPr>
            </w:rPrChange>
          </w:rPr>
          <w:t>the e</w:t>
        </w:r>
        <w:bookmarkStart w:id="87" w:name="_GoBack"/>
        <w:bookmarkEnd w:id="87"/>
        <w:r w:rsidRPr="00D56CF5">
          <w:rPr>
            <w:rFonts w:ascii="Times New Roman" w:hAnsi="Times New Roman" w:cs="Times New Roman"/>
            <w:szCs w:val="24"/>
            <w:rPrChange w:id="88" w:author="sunner" w:date="2017-10-26T15:42:00Z">
              <w:rPr>
                <w:rFonts w:ascii="Times New Roman" w:hAnsi="Times New Roman" w:cs="Times New Roman"/>
                <w:sz w:val="28"/>
                <w:szCs w:val="28"/>
              </w:rPr>
            </w:rPrChange>
          </w:rPr>
          <w:t>ach</w:t>
        </w:r>
        <w:proofErr w:type="gramEnd"/>
        <w:r w:rsidRPr="00D56CF5">
          <w:rPr>
            <w:rFonts w:ascii="Times New Roman" w:hAnsi="Times New Roman" w:cs="Times New Roman"/>
            <w:szCs w:val="24"/>
            <w:rPrChange w:id="89" w:author="sunner" w:date="2017-10-26T15:42:00Z">
              <w:rPr>
                <w:rFonts w:ascii="Times New Roman" w:hAnsi="Times New Roman" w:cs="Times New Roman"/>
                <w:sz w:val="28"/>
                <w:szCs w:val="28"/>
              </w:rPr>
            </w:rPrChange>
          </w:rPr>
          <w:t xml:space="preserve"> part of the code and conquer the difficulty that we suffer from. </w:t>
        </w:r>
      </w:ins>
    </w:p>
    <w:p w:rsidR="00551DB6" w:rsidRPr="00D56CF5" w:rsidRDefault="00D56CF5" w:rsidP="00551DB6">
      <w:pPr>
        <w:pStyle w:val="a3"/>
        <w:numPr>
          <w:ilvl w:val="0"/>
          <w:numId w:val="4"/>
        </w:numPr>
        <w:spacing w:line="360" w:lineRule="auto"/>
        <w:ind w:leftChars="0"/>
        <w:jc w:val="both"/>
        <w:rPr>
          <w:rFonts w:ascii="Times New Roman" w:hAnsi="Times New Roman" w:cs="Times New Roman" w:hint="eastAsia"/>
          <w:szCs w:val="24"/>
          <w:rPrChange w:id="90" w:author="sunner" w:date="2017-10-26T15:42:00Z">
            <w:rPr/>
          </w:rPrChange>
        </w:rPr>
        <w:pPrChange w:id="91" w:author="sunner" w:date="2017-10-26T15:35:00Z">
          <w:pPr>
            <w:spacing w:line="360" w:lineRule="auto"/>
          </w:pPr>
        </w:pPrChange>
      </w:pPr>
      <w:ins w:id="92" w:author="sunner" w:date="2017-10-26T15:41:00Z">
        <w:r w:rsidRPr="00D56CF5">
          <w:rPr>
            <w:rFonts w:ascii="Times New Roman" w:hAnsi="Times New Roman" w:cs="Times New Roman"/>
            <w:szCs w:val="24"/>
            <w:rPrChange w:id="93" w:author="sunner" w:date="2017-10-26T15:42:00Z">
              <w:rPr>
                <w:rFonts w:ascii="Times New Roman" w:hAnsi="Times New Roman" w:cs="Times New Roman"/>
                <w:sz w:val="28"/>
                <w:szCs w:val="28"/>
              </w:rPr>
            </w:rPrChange>
          </w:rPr>
          <w:t xml:space="preserve">At last, we should prepare the presentation for the final course. </w:t>
        </w:r>
      </w:ins>
    </w:p>
    <w:p w:rsidR="00BE0622" w:rsidRPr="00D15364" w:rsidRDefault="00BE0622" w:rsidP="009E67A8">
      <w:pPr>
        <w:spacing w:line="360" w:lineRule="auto"/>
        <w:rPr>
          <w:rFonts w:ascii="Times New Roman" w:hAnsi="Times New Roman" w:cs="Times New Roman"/>
          <w:sz w:val="28"/>
          <w:szCs w:val="28"/>
        </w:rPr>
      </w:pPr>
    </w:p>
    <w:p w:rsidR="009E67A8" w:rsidRPr="00BE0622" w:rsidRDefault="009E67A8" w:rsidP="009E67A8">
      <w:pPr>
        <w:pStyle w:val="a3"/>
        <w:numPr>
          <w:ilvl w:val="0"/>
          <w:numId w:val="2"/>
        </w:numPr>
        <w:spacing w:line="360" w:lineRule="auto"/>
        <w:ind w:leftChars="0"/>
        <w:rPr>
          <w:rFonts w:ascii="Times New Roman" w:hAnsi="Times New Roman" w:cs="Times New Roman"/>
          <w:b/>
          <w:sz w:val="28"/>
          <w:szCs w:val="28"/>
        </w:rPr>
      </w:pPr>
      <w:r w:rsidRPr="00BE0622">
        <w:rPr>
          <w:rFonts w:ascii="Times New Roman" w:hAnsi="Times New Roman" w:cs="Times New Roman"/>
          <w:b/>
          <w:sz w:val="28"/>
          <w:szCs w:val="28"/>
        </w:rPr>
        <w:t>Reference</w:t>
      </w:r>
    </w:p>
    <w:p w:rsidR="009E67A8" w:rsidRDefault="009E67A8" w:rsidP="009E67A8">
      <w:pPr>
        <w:ind w:left="480" w:hanging="480"/>
        <w:jc w:val="both"/>
        <w:rPr>
          <w:rFonts w:ascii="Times New Roman" w:hAnsi="Times New Roman" w:cs="Times New Roman"/>
          <w:szCs w:val="24"/>
        </w:rPr>
      </w:pPr>
      <w:r w:rsidRPr="004556F1">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ab/>
      </w:r>
      <w:r>
        <w:rPr>
          <w:rFonts w:ascii="Times New Roman" w:hAnsi="Times New Roman" w:cs="Times New Roman"/>
          <w:szCs w:val="24"/>
        </w:rPr>
        <w:t xml:space="preserve">Leon A. </w:t>
      </w:r>
      <w:proofErr w:type="spellStart"/>
      <w:r>
        <w:rPr>
          <w:rFonts w:ascii="Times New Roman" w:hAnsi="Times New Roman" w:cs="Times New Roman"/>
          <w:szCs w:val="24"/>
        </w:rPr>
        <w:t>Gatys</w:t>
      </w:r>
      <w:proofErr w:type="spellEnd"/>
      <w:r>
        <w:rPr>
          <w:rFonts w:ascii="Times New Roman" w:hAnsi="Times New Roman" w:cs="Times New Roman"/>
          <w:szCs w:val="24"/>
        </w:rPr>
        <w:t xml:space="preserve">, </w:t>
      </w:r>
      <w:r w:rsidRPr="004556F1">
        <w:rPr>
          <w:rFonts w:ascii="Times New Roman" w:hAnsi="Times New Roman" w:cs="Times New Roman"/>
          <w:szCs w:val="24"/>
        </w:rPr>
        <w:t>Alexander S. Ecker</w:t>
      </w:r>
      <w:r>
        <w:rPr>
          <w:rFonts w:ascii="Times New Roman" w:hAnsi="Times New Roman" w:cs="Times New Roman"/>
          <w:szCs w:val="24"/>
        </w:rPr>
        <w:t xml:space="preserve">, and </w:t>
      </w:r>
      <w:r w:rsidRPr="004556F1">
        <w:rPr>
          <w:rFonts w:ascii="Times New Roman" w:hAnsi="Times New Roman" w:cs="Times New Roman"/>
          <w:szCs w:val="24"/>
        </w:rPr>
        <w:t xml:space="preserve">Matthias </w:t>
      </w:r>
      <w:proofErr w:type="spellStart"/>
      <w:r w:rsidRPr="004556F1">
        <w:rPr>
          <w:rFonts w:ascii="Times New Roman" w:hAnsi="Times New Roman" w:cs="Times New Roman"/>
          <w:szCs w:val="24"/>
        </w:rPr>
        <w:t>Bethge</w:t>
      </w:r>
      <w:proofErr w:type="spellEnd"/>
      <w:r>
        <w:rPr>
          <w:rFonts w:ascii="Times New Roman" w:hAnsi="Times New Roman" w:cs="Times New Roman"/>
          <w:szCs w:val="24"/>
        </w:rPr>
        <w:t>, “Image Style Transfer Using Convolutional Neural</w:t>
      </w:r>
      <w:r>
        <w:rPr>
          <w:rFonts w:ascii="Times New Roman" w:hAnsi="Times New Roman" w:cs="Times New Roman" w:hint="eastAsia"/>
          <w:szCs w:val="24"/>
        </w:rPr>
        <w:t xml:space="preserve"> </w:t>
      </w:r>
      <w:r>
        <w:rPr>
          <w:rFonts w:ascii="Times New Roman" w:hAnsi="Times New Roman" w:cs="Times New Roman"/>
          <w:szCs w:val="24"/>
        </w:rPr>
        <w:t xml:space="preserve">Networks,” </w:t>
      </w:r>
      <w:r>
        <w:rPr>
          <w:rFonts w:ascii="Times New Roman" w:hAnsi="Times New Roman" w:cs="Times New Roman" w:hint="eastAsia"/>
          <w:szCs w:val="24"/>
        </w:rPr>
        <w:t xml:space="preserve">In </w:t>
      </w:r>
      <w:r w:rsidRPr="009F4C10">
        <w:rPr>
          <w:rFonts w:ascii="Times New Roman" w:hAnsi="Times New Roman" w:cs="Times New Roman"/>
          <w:i/>
          <w:szCs w:val="24"/>
        </w:rPr>
        <w:t>2016 Computer Vision and Pattern Recognition (CVPR)</w:t>
      </w:r>
      <w:r>
        <w:rPr>
          <w:rFonts w:ascii="Times New Roman" w:hAnsi="Times New Roman" w:cs="Times New Roman"/>
          <w:szCs w:val="24"/>
        </w:rPr>
        <w:t xml:space="preserve">, Las Vegas, Nevada, USA, 27-30 June, 2016, pp. 2414-2423. </w:t>
      </w:r>
    </w:p>
    <w:p w:rsidR="009E67A8"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Dmitry Ulyanov, Andrea </w:t>
      </w:r>
      <w:proofErr w:type="spellStart"/>
      <w:r>
        <w:rPr>
          <w:rFonts w:ascii="Times New Roman" w:hAnsi="Times New Roman" w:cs="Times New Roman"/>
          <w:szCs w:val="24"/>
        </w:rPr>
        <w:t>Vedaldi</w:t>
      </w:r>
      <w:proofErr w:type="spellEnd"/>
      <w:r>
        <w:rPr>
          <w:rFonts w:ascii="Times New Roman" w:hAnsi="Times New Roman" w:cs="Times New Roman"/>
          <w:szCs w:val="24"/>
        </w:rPr>
        <w:t xml:space="preserve">, and Victor </w:t>
      </w:r>
      <w:proofErr w:type="spellStart"/>
      <w:r>
        <w:rPr>
          <w:rFonts w:ascii="Times New Roman" w:hAnsi="Times New Roman" w:cs="Times New Roman"/>
          <w:szCs w:val="24"/>
        </w:rPr>
        <w:t>Lempitsky</w:t>
      </w:r>
      <w:proofErr w:type="spellEnd"/>
      <w:r>
        <w:rPr>
          <w:rFonts w:ascii="Times New Roman" w:hAnsi="Times New Roman" w:cs="Times New Roman"/>
          <w:szCs w:val="24"/>
        </w:rPr>
        <w:t xml:space="preserve">, “Instance Normalization: The Missing Ingredient for Fast Stylization,”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1607.08022v2 [cs.CV], Sep. 2016. </w:t>
      </w:r>
    </w:p>
    <w:p w:rsidR="009E67A8" w:rsidRPr="004556F1"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Justin </w:t>
      </w:r>
      <w:proofErr w:type="spellStart"/>
      <w:r>
        <w:rPr>
          <w:rFonts w:ascii="Times New Roman" w:hAnsi="Times New Roman" w:cs="Times New Roman"/>
          <w:szCs w:val="24"/>
        </w:rPr>
        <w:t>Juhnson</w:t>
      </w:r>
      <w:proofErr w:type="spellEnd"/>
      <w:r>
        <w:rPr>
          <w:rFonts w:ascii="Times New Roman" w:hAnsi="Times New Roman" w:cs="Times New Roman"/>
          <w:szCs w:val="24"/>
        </w:rPr>
        <w:t xml:space="preserve">, Alexandre </w:t>
      </w:r>
      <w:proofErr w:type="spellStart"/>
      <w:r>
        <w:rPr>
          <w:rFonts w:ascii="Times New Roman" w:hAnsi="Times New Roman" w:cs="Times New Roman"/>
          <w:szCs w:val="24"/>
        </w:rPr>
        <w:t>Alahi</w:t>
      </w:r>
      <w:proofErr w:type="spellEnd"/>
      <w:r>
        <w:rPr>
          <w:rFonts w:ascii="Times New Roman" w:hAnsi="Times New Roman" w:cs="Times New Roman"/>
          <w:szCs w:val="24"/>
        </w:rPr>
        <w:t xml:space="preserve">, and Li Dei-Dei, “Perceptual Losses for Real-Time Style Transfer and Super-Resolution,”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1603.08155v1 [cs.CV], March 2016. </w:t>
      </w:r>
    </w:p>
    <w:p w:rsidR="009E67A8" w:rsidRDefault="009E67A8" w:rsidP="009E67A8">
      <w:pPr>
        <w:spacing w:line="360" w:lineRule="auto"/>
        <w:rPr>
          <w:rFonts w:ascii="Times New Roman" w:hAnsi="Times New Roman" w:cs="Times New Roman"/>
          <w:sz w:val="28"/>
          <w:szCs w:val="28"/>
        </w:rPr>
      </w:pPr>
    </w:p>
    <w:p w:rsidR="009E67A8" w:rsidRPr="00D15364" w:rsidDel="00D56CF5" w:rsidRDefault="009E67A8" w:rsidP="009E67A8">
      <w:pPr>
        <w:spacing w:line="360" w:lineRule="auto"/>
        <w:rPr>
          <w:del w:id="94" w:author="sunner" w:date="2017-10-26T15:41:00Z"/>
          <w:rFonts w:ascii="Times New Roman" w:hAnsi="Times New Roman" w:cs="Times New Roman"/>
          <w:sz w:val="28"/>
          <w:szCs w:val="28"/>
        </w:rPr>
      </w:pPr>
    </w:p>
    <w:p w:rsidR="009E67A8" w:rsidRPr="009E67A8" w:rsidRDefault="009E67A8" w:rsidP="009E67A8">
      <w:pPr>
        <w:rPr>
          <w:rFonts w:hint="eastAsia"/>
        </w:rPr>
      </w:pPr>
    </w:p>
    <w:sectPr w:rsidR="009E67A8" w:rsidRPr="009E67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5792"/>
    <w:multiLevelType w:val="hybridMultilevel"/>
    <w:tmpl w:val="8FE25658"/>
    <w:lvl w:ilvl="0" w:tplc="B4FA4D0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CC1126A"/>
    <w:multiLevelType w:val="hybridMultilevel"/>
    <w:tmpl w:val="C20496DC"/>
    <w:lvl w:ilvl="0" w:tplc="979CA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ner">
    <w15:presenceInfo w15:providerId="None" w15:userId="sun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trackRevision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C39"/>
    <w:rsid w:val="00055A83"/>
    <w:rsid w:val="00205563"/>
    <w:rsid w:val="002C32B1"/>
    <w:rsid w:val="00355878"/>
    <w:rsid w:val="003561D9"/>
    <w:rsid w:val="00380564"/>
    <w:rsid w:val="004B3C63"/>
    <w:rsid w:val="00551DB6"/>
    <w:rsid w:val="006F3EB1"/>
    <w:rsid w:val="007462AC"/>
    <w:rsid w:val="009E67A8"/>
    <w:rsid w:val="00B00C39"/>
    <w:rsid w:val="00B2650D"/>
    <w:rsid w:val="00BE0622"/>
    <w:rsid w:val="00C045F5"/>
    <w:rsid w:val="00C119E7"/>
    <w:rsid w:val="00D56CF5"/>
    <w:rsid w:val="00DA606F"/>
    <w:rsid w:val="00DC5A2F"/>
    <w:rsid w:val="00DE1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F086"/>
  <w15:chartTrackingRefBased/>
  <w15:docId w15:val="{29029B43-4FE5-49C4-A722-120D5E8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C39"/>
    <w:pPr>
      <w:ind w:leftChars="200" w:left="480"/>
    </w:pPr>
  </w:style>
  <w:style w:type="character" w:styleId="a4">
    <w:name w:val="Hyperlink"/>
    <w:basedOn w:val="a0"/>
    <w:uiPriority w:val="99"/>
    <w:unhideWhenUsed/>
    <w:rsid w:val="00DE1FF0"/>
    <w:rPr>
      <w:color w:val="0563C1" w:themeColor="hyperlink"/>
      <w:u w:val="single"/>
    </w:rPr>
  </w:style>
  <w:style w:type="character" w:styleId="a5">
    <w:name w:val="FollowedHyperlink"/>
    <w:basedOn w:val="a0"/>
    <w:uiPriority w:val="99"/>
    <w:semiHidden/>
    <w:unhideWhenUsed/>
    <w:rsid w:val="009E67A8"/>
    <w:rPr>
      <w:color w:val="954F72" w:themeColor="followedHyperlink"/>
      <w:u w:val="single"/>
    </w:rPr>
  </w:style>
  <w:style w:type="paragraph" w:styleId="a6">
    <w:name w:val="Balloon Text"/>
    <w:basedOn w:val="a"/>
    <w:link w:val="a7"/>
    <w:uiPriority w:val="99"/>
    <w:semiHidden/>
    <w:unhideWhenUsed/>
    <w:rsid w:val="004B3C63"/>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4B3C6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Liu</dc:creator>
  <cp:keywords/>
  <dc:description/>
  <cp:lastModifiedBy>sunner</cp:lastModifiedBy>
  <cp:revision>10</cp:revision>
  <dcterms:created xsi:type="dcterms:W3CDTF">2017-10-24T08:32:00Z</dcterms:created>
  <dcterms:modified xsi:type="dcterms:W3CDTF">2017-10-26T07:45:00Z</dcterms:modified>
</cp:coreProperties>
</file>